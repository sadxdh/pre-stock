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="0" w:beforeAutospacing="0" w:after="0" w:afterAutospacing="0" w:line="620" w:lineRule="exact"/>
        <w:jc w:val="both"/>
        <w:textAlignment w:val="auto"/>
        <w:rPr>
          <w:rFonts w:ascii="仿宋_GB2312" w:eastAsia="仿宋_GB2312"/>
          <w:b w:val="0"/>
          <w:color w:val="000000"/>
          <w:sz w:val="32"/>
          <w:szCs w:val="32"/>
        </w:rPr>
      </w:pPr>
      <w:r>
        <w:rPr>
          <w:rFonts w:hint="eastAsia" w:ascii="仿宋_GB2312" w:eastAsia="仿宋_GB2312"/>
          <w:b w:val="0"/>
          <w:color w:val="000000"/>
          <w:sz w:val="32"/>
          <w:szCs w:val="32"/>
        </w:rPr>
        <w:t>附件一: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after="0" w:afterAutospacing="0" w:line="620" w:lineRule="exact"/>
        <w:jc w:val="center"/>
        <w:textAlignment w:val="auto"/>
        <w:rPr>
          <w:color w:val="000000"/>
          <w:sz w:val="40"/>
          <w:szCs w:val="44"/>
        </w:rPr>
      </w:pPr>
      <w:r>
        <w:rPr>
          <w:rFonts w:hint="eastAsia"/>
          <w:color w:val="000000"/>
          <w:sz w:val="40"/>
          <w:szCs w:val="44"/>
        </w:rPr>
        <w:t>萍乡学院本科生毕业设计内容构成及撰写规范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="0" w:beforeAutospacing="0" w:after="0" w:afterAutospacing="0" w:line="620" w:lineRule="exact"/>
        <w:ind w:firstLine="643" w:firstLineChars="200"/>
        <w:jc w:val="both"/>
        <w:textAlignment w:val="auto"/>
        <w:rPr>
          <w:rFonts w:ascii="仿宋_GB2312" w:eastAsia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一、毕业设计内容构成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毕业设计文本主体部分应由以下几部分构成：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134620</wp:posOffset>
                </wp:positionV>
                <wp:extent cx="3206115" cy="2397125"/>
                <wp:effectExtent l="0" t="0" r="9525" b="10795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239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封面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学士学位设计原创声明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中文摘要及关键词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英文摘要及关键词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目录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正文（设计图纸、数据参数、公式等）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注释（必要时注明）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致谢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附录部分（按需选附）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8.75pt;margin-top:10.6pt;height:188.75pt;width:252.45pt;mso-wrap-distance-bottom:0pt;mso-wrap-distance-left:9pt;mso-wrap-distance-right:9pt;mso-wrap-distance-top:0pt;mso-wrap-style:none;z-index:251661312;mso-width-relative:page;mso-height-relative:page;" fillcolor="#FFFFFF" filled="t" stroked="f" coordsize="21600,21600" o:gfxdata="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WrFz9kAAAAKAQAADwAAAAAAAAAB&#10;ACAAAAAiAAAAZHJzL2Rvd25yZXYueG1sUEsBAhQAFAAAAAgAh07iQATT2ALWAQAAngMAAA4AAAAA&#10;AAAAAQAgAAAAKAEAAGRycy9lMm9Eb2MueG1sUEsFBgAAAAAGAAYAWQEAAHA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封面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学士学位设计原创声明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中文摘要及关键词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 xml:space="preserve">英文摘要及关键词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目录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 xml:space="preserve">正文（设计图纸、数据参数、公式等）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注释（必要时注明）</w:t>
                      </w:r>
                      <w:r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参考文献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致谢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附录部分（按需选附）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ascii="仿宋_GB2312" w:hAnsi="宋体" w:eastAsia="仿宋_GB2312"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88900</wp:posOffset>
                </wp:positionV>
                <wp:extent cx="200025" cy="1935480"/>
                <wp:effectExtent l="0" t="4445" r="13335" b="10795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1935480"/>
                        </a:xfrm>
                        <a:prstGeom prst="leftBrace">
                          <a:avLst>
                            <a:gd name="adj1" fmla="val 8063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87" type="#_x0000_t87" style="position:absolute;left:0pt;flip:x;margin-left:344.25pt;margin-top:7pt;height:152.4pt;width:15.75pt;z-index:251660288;mso-width-relative:page;mso-height-relative:page;" filled="f" stroked="t" coordsize="21600,21600" o:gfxdata="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aq92/YAAAACgEAAA8AAAAAAAAAAQAgAAAAIgAAAGRycy9kb3ducmV2&#10;LnhtbFBLAQIUABQAAAAIAIdO4kAZx+vsNQIAAF8EAAAOAAAAAAAAAAEAIAAAACcBAABkcnMvZTJv&#10;RG9jLnhtbFBLBQYAAAAABgAGAFkBAADO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_GB2312" w:hAnsi="宋体" w:eastAsia="仿宋_GB2312"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117475</wp:posOffset>
                </wp:positionV>
                <wp:extent cx="228600" cy="1931035"/>
                <wp:effectExtent l="4445" t="4445" r="10795" b="1524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31035"/>
                        </a:xfrm>
                        <a:prstGeom prst="leftBrace">
                          <a:avLst>
                            <a:gd name="adj1" fmla="val 7039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87" type="#_x0000_t87" style="position:absolute;left:0pt;margin-left:49.5pt;margin-top:9.25pt;height:152.05pt;width:18pt;z-index:251659264;mso-width-relative:page;mso-height-relative:page;" filled="f" stroked="t" coordsize="21600,21600" o:gfxdata="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NGlZi2gAAAAkBAAAPAAAAAAAAAAEAIAAAACIAAABkcnMvZG93bnJldi54bWxQSwEC&#10;FAAUAAAACACHTuJAPARDbisCAABVBAAADgAAAAAAAAABACAAAAApAQAAZHJzL2Uyb0RvYy54bWxQ&#10;SwUGAAAAAAYABgBZAQAAxg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216535</wp:posOffset>
                </wp:positionV>
                <wp:extent cx="421640" cy="1188720"/>
                <wp:effectExtent l="0" t="0" r="5080" b="0"/>
                <wp:wrapSquare wrapText="bothSides"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7700" w:leftChars="200" w:hanging="7280" w:hangingChars="2600"/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统一装订</w:t>
                            </w:r>
                          </w:p>
                        </w:txbxContent>
                      </wps:txbx>
                      <wps:bodyPr vert="eaVert"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77.25pt;margin-top:17.05pt;height:93.6pt;width:33.2pt;mso-wrap-distance-bottom:0pt;mso-wrap-distance-left:9pt;mso-wrap-distance-right:9pt;mso-wrap-distance-top:0pt;z-index:251663360;mso-width-relative:page;mso-height-relative:page;" fillcolor="#FFFFFF" filled="t" stroked="f" coordsize="21600,21600" o:gfxdata="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MBSgnZAAAACgEA&#10;AA8AAAAAAAAAAQAgAAAAIgAAAGRycy9kb3ducmV2LnhtbFBLAQIUABQAAAAIAIdO4kAiPfuM4AEA&#10;AK0DAAAOAAAAAAAAAAEAIAAAACgBAABkcnMvZTJvRG9jLnhtbFBLBQYAAAAABgAGAFkBAAB6BQAA&#10;AAA=&#10;">
                <v:fill on="t" focussize="0,0"/>
                <v:stroke on="f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ind w:left="7700" w:leftChars="200" w:hanging="7280" w:hangingChars="2600"/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统一装订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193675</wp:posOffset>
                </wp:positionV>
                <wp:extent cx="421640" cy="1287780"/>
                <wp:effectExtent l="0" t="0" r="5080" b="7620"/>
                <wp:wrapSquare wrapText="bothSides"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7700" w:leftChars="200" w:hanging="7280" w:hangingChars="260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主体部分</w:t>
                            </w:r>
                          </w:p>
                        </w:txbxContent>
                      </wps:txbx>
                      <wps:bodyPr vert="eaVert"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.25pt;margin-top:15.25pt;height:101.4pt;width:33.2pt;mso-wrap-distance-bottom:0pt;mso-wrap-distance-left:9pt;mso-wrap-distance-right:9pt;mso-wrap-distance-top:0pt;z-index:251662336;mso-width-relative:page;mso-height-relative:page;" fillcolor="#FFFFFF" filled="t" stroked="f" coordsize="21600,21600" o:gfxdata="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5quCi1gAAAAgBAAAP&#10;AAAAAAAAAAEAIAAAACIAAABkcnMvZG93bnJldi54bWxQSwECFAAUAAAACACHTuJAWhKs2OEBAACt&#10;AwAADgAAAAAAAAABACAAAAAlAQAAZHJzL2Uyb0RvYy54bWxQSwUGAAAAAAYABgBZAQAAeAUAAAAA&#10;">
                <v:fill on="t" focussize="0,0"/>
                <v:stroke on="f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ind w:left="7700" w:leftChars="200" w:hanging="7280" w:hangingChars="260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主体部分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二、毕业设计撰写内容要求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（一）封面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封面应包含毕业设计如下基本信息：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题目：含中文题目、外文题目。题目应能概括整个毕业设计最重要的内容，简练、明确、醒目，控制在25字内，必要时可加副标题；同时要译成英文。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学生基本信息：含学生姓名、学号、所在教学学院、所学专业、所在班级、入学年份、毕业届别。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3. 指导教师基本信息：含指导教师姓名及职称（第一指导教师必填，第二指导教师选填）。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4. 评阅教师基本信息：含评阅教师姓名及职称。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5. 完成时间：毕业设计定稿并提交答辩通过的时间。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（二）摘要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摘要的目的是使读者不必阅读全文，就能获得整篇文章中的主要信息。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摘要的内容应包括主要研究内容、研究目的、实验方法、主要数据、结论和创新点。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3. 摘要应是一篇可以独立使用或引用的完整的短文。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4. 外文文摘要应完整、准确地译出中文摘要。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5. 摘要一般不用图表、公式、化学结构等。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6. 应排除本学科已成常识的内容。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7. 用第三人称书写。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8. 不得引用他人的著作。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9. 要采用规范化的名词、术语。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10. 尽量少用缩略语、略称、代号。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11. 使用国家法定计量单位。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（三）关键词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关键词是供检索用的主题词条，应采用表述文章主题内容信息的单词或术语，一般以3～5个为宜，通常不超过7个。每一个关键词之间用分号隔开，最后一个关键词后不使用标点符号。为便于查询，应标注与中文对应的英文关键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（四）正文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前言：说明本设计的目的、意义、指导思想、范围及应达到的技术要求；简述本课题在国内（外）发展概况及存在的问题；阐述本设计应解决的主要问题。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设计方案论证：应说明设计原理并进行方案选择的论述。通过分析和比较各种方案充分阐述说明选择这个设计方案的原因，阐述采用了何种新技术、新措施、提高了什么性能等。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3. 计算部分：在说明书中要列出各零部件的工作条件、参数、计算公式以及各主要参数计算的详细步骤和计算结果；根据此计算应选用什么元器件或零部件；对应采用计算机的设计还应包括各种软件设计。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4. 结构设计部分：应包括机械结构设计、各种电气控制线路设计、功能电路设计及计算机控制的硬件装置设计等，以及以上各种设计所绘制的图纸。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5. 样机或时间的各种实验及测试情况：包括实验方法、线路及数据处理等。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6. 方案的校验：说明所设计的系统是否满足各项性能指标的要求，能否达到预期效果。校验的方法可以是理论验算（即反推算），包括系统分析，也可以是实验测试及计算机的上机运算等。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7. 结论：概括说明本设计的情况和价值，分析其优点、特色，有何创新，性能达到何水平，并应指出其中存在的问题和今后改进的方向，特别是对设计中遇到的重要问题要重点指出并加以研究。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（五）注释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对设计中有需要解释或说明的情况时，在文中加注说明的形式，与参考文献区别。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（六）参考文献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即对正文中引用或参考的有关著作和文献进行说明的形式。毕业设计的撰写应本着严谨求实的科学态度，凡有引用他人成果之处，均应按引文出现的先后顺序列于参考文献中。参考文献按正文中引用、参考出现的顺序列出，附于文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具体格式参考本专业核心期刊。理科论文应有一定数量的英文参考文献。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（七）致谢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对撰写完成毕业设计过程中有过帮助的教师和同学表示感谢。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（八）附录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对于一些有重要参考价值的内容，如调查问卷、公式推演、编写程序、原始数据等，可编入毕业设计的附录中。一般附录的篇幅不宜超过正文。无附录内容的该项可缺。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三、格式要求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（一）文字和页面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毕业设计正文一律用计算机输入排版，可双面打印。除外语专业外，一律使用国家公布的汉语简化规范字体。理科原则上不少于4000字。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1. 论文的页面设置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（1）页边距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上边距：2.54cm；下边距：2.54cm；左边距3.18cm；右边距：3.18cm。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（2）页码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页码从正文序论部分开始，至附录，用阿拉伯数字连续编排，页码位于页面底端右对齐。毕业设计开题报告书、毕业设计指导记录表、毕业设计答辩评审表不编入正文页码。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2. 文本格式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（1）摘要、关键词、标题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1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①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摘要（主标题）：“</w:t>
      </w:r>
      <w:r>
        <w:rPr>
          <w:rFonts w:hint="eastAsia" w:ascii="仿宋_GB2312" w:hAnsi="宋体" w:eastAsia="仿宋_GB2312"/>
          <w:bCs/>
          <w:color w:val="000000"/>
          <w:kern w:val="0"/>
          <w:sz w:val="32"/>
          <w:szCs w:val="32"/>
        </w:rPr>
        <w:t>摘要”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小二号，宋体，加粗，居中，1.5倍行间距。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② 摘要（段前标题）：“摘要”四号，宋体，加粗，填写的内容为小四号宋体，1.5倍行间距。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③ 关键词（中文）：“关键词”四号，宋体，加粗，填写的内容为小四号宋体，每个词条之间用空格隔开，最后一个后面不使用任何标点符号。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④ 各级标题：各级标题理科以“1”、“1.1”、“1.1.1”等数字依次标出；一级标题标号：小三号宋体加粗；二级标题标号：四号宋体加粗；三级标题标号：小四号宋体加粗；1.5倍行间距。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（2）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>英文题目、摘要、关键词：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① </w:t>
      </w:r>
      <w:r>
        <w:rPr>
          <w:rFonts w:hint="eastAsia" w:ascii="仿宋_GB2312" w:hAnsi="宋体" w:eastAsia="仿宋_GB2312"/>
          <w:bCs/>
          <w:color w:val="000000"/>
          <w:sz w:val="32"/>
          <w:szCs w:val="32"/>
        </w:rPr>
        <w:t>ABSTRACT：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小二号，Times New Roman字体，加粗，居中；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② </w:t>
      </w:r>
      <w:r>
        <w:rPr>
          <w:rFonts w:hint="eastAsia" w:ascii="仿宋_GB2312" w:hAnsi="宋体" w:eastAsia="仿宋_GB2312"/>
          <w:bCs/>
          <w:color w:val="000000"/>
          <w:sz w:val="32"/>
          <w:szCs w:val="32"/>
        </w:rPr>
        <w:t>Abstract：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四号，Times New Roman字体，加粗；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③ </w:t>
      </w:r>
      <w:r>
        <w:rPr>
          <w:rFonts w:hint="eastAsia" w:ascii="仿宋_GB2312" w:hAnsi="宋体" w:eastAsia="仿宋_GB2312"/>
          <w:bCs/>
          <w:color w:val="000000"/>
          <w:sz w:val="32"/>
          <w:szCs w:val="32"/>
        </w:rPr>
        <w:t>Key words：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四号，Times New Roman字体，加粗；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④ 填写的内容为小四号，Times New Roman字体。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（3）正文：</w:t>
      </w:r>
    </w:p>
    <w:p>
      <w:pPr>
        <w:keepNext w:val="0"/>
        <w:keepLines w:val="0"/>
        <w:pageBreakBefore w:val="0"/>
        <w:numPr>
          <w:ins w:id="0" w:author="微软中国" w:date=""/>
        </w:numPr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① 正文文本：小四号，宋体，除各级标题外，每段首行缩进两格，1.5倍行间距。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② 图：毕业设计的插图应与文字紧密配合，文图相符，内容正确。选图要力求精练。插图应符合国家标准及专业规范。每幅插图均应有图题（由图号和图名组成）。图题置于图下居中，图题中文字体为五号宋体。采用中英文对照时，为五号，Times New Roman字体，另起一行居中，与中文图题对应。图号按全文出现顺序以阿拉伯数字编排。图中若有分图时，分图号用（a）、(b)等置于分图之下。引用图应说明出处，在图题右上角加参考文献号。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③ 表格：每个表格应有自己的表号和表题，构成表头。表格按全文出现的顺序以阿拉伯数字编号，表头以宋体五号加粗，位于表上居中，采用中英文对照时，为五号，Times New Roman字体，另起一行居中，与中文表题对应。表头与表格为一整体，不得拆开排写于两页。表内须按规定的符号注明单位。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表中若有附注时，用五号宋体写在表的下方，句末加标点。仅有一条附注时写成：“注：…”；有多条附注时，附注各项的序号用阿拉伯数字标出，例如：“注1：…”。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（4）注释：</w:t>
      </w:r>
    </w:p>
    <w:p>
      <w:pPr>
        <w:keepNext w:val="0"/>
        <w:keepLines w:val="0"/>
        <w:pageBreakBefore w:val="0"/>
        <w:numPr>
          <w:ins w:id="1" w:author="微软中国" w:date=""/>
        </w:numPr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“注释”，小二号，宋体，加粗，居中。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填写的内容为小四号，宋体，1.5倍行间距。一般以圆圈加数字右上标的形式，在文中按标注出现的先后顺序编列注号，与注文对应。注释可用脚注（将注文放在加注页稿纸的下端）或尾注（将全部注文集中在文章末尾），具体要求参照相关学科规范格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（5）参考文献：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参考文献的著录应符合国家有关标准及相关学科格式规范。参考文献的序号左顶格，并用数字加方括号表示，如[1]，[2]，[3]，…，应与正文中的指示序号格式一致。每一参考文献条目的最后均以“.”结束。各类参考文献条目的编排格式及参考示例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1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①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连续出版物（期刊）[J]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[序号]作者.文献题名[J].刊名，年，卷（期）：起止页码.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例如：[1] 金显贺，王昌长，王忠东等.一种用于在线检测局部放电的数字滤波技术[J].清华大学学报（自然科学版），1993，33（4）：62-67.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2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②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专著[M]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[序号]作者.书名[M].版本（第1版不标注）.出版地：出版者，出版年，起止页码.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例如：[2] 徐同文.大学课程设计[M].北京：教育出版社，2011，79～81.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3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③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论文集[C]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[序号]作者.题名.论文集名[C].出版地：出版者，出版年，起止页码.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例如：[3] 辛希孟.信息技术与信息服务国际研讨会论文集：A集[C].昆明：云南人民出版社,1998，223～245.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4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④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学位论文[D]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[序号]作者.题名[D].保存地点：保存单位，年份.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例如：[4]陈柳. MOOC兴起对高等教育的影响[D].南宁：广西师范大学，2014.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5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⑤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报纸文章[N]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[序号]作者.题名[N].报纸名，出版日期（版次）.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例如：[5]翟振元.国际视野下的2014中国高等教育热点[N].中国教育报，2015-01-05.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6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⑥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报告[R]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[序号]作者.题名[R].出版地：出版者，出版年.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line="620" w:lineRule="exact"/>
        <w:jc w:val="left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   例如：[6]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冯西桥,</w:t>
      </w:r>
      <w:r>
        <w:rPr>
          <w:rFonts w:hint="eastAsia" w:ascii="仿宋" w:hAnsi="仿宋" w:eastAsia="仿宋" w:cs="仿宋"/>
          <w:kern w:val="0"/>
          <w:sz w:val="32"/>
          <w:szCs w:val="32"/>
        </w:rPr>
        <w:t>何树延,董铎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.核反应堆压力管道与压力容器的LBB分析[R].北京：力学进展，1998.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7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⑦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英文文献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英文文献格式基本与中文文献格式相对应。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jc w:val="left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例如：[7]Oakes &amp; K.Quartz(eds.)(1995), </w:t>
      </w:r>
      <w:r>
        <w:rPr>
          <w:rFonts w:hint="eastAsia" w:ascii="仿宋_GB2312" w:hAnsi="宋体" w:eastAsia="仿宋_GB2312"/>
          <w:iCs/>
          <w:color w:val="000000"/>
          <w:sz w:val="32"/>
          <w:szCs w:val="32"/>
        </w:rPr>
        <w:t>Greating New Educational Communities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. Chicago:National Society for the Study of Education.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8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⑧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电子文献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[序号]作者.电子文献题名[电子文献及载体类型标识].电子文献的出处或可获得地址，发表或更新日期/引用日期（任选）.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jc w:val="left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例如：[8]AAAS, Project2061(1996), Scientific Inquiry:Evidence and Reasoning in Inquiry,Atlas of science literacy. Available: http: //www. project2061. org/tools/atlas/sample/11ER.pdf.[July 10,2003].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="0" w:beforeAutospacing="0" w:after="0" w:afterAutospacing="0" w:line="620" w:lineRule="exact"/>
        <w:ind w:firstLine="640" w:firstLineChars="200"/>
        <w:jc w:val="both"/>
        <w:textAlignment w:val="auto"/>
        <w:rPr>
          <w:rFonts w:ascii="仿宋_GB2312" w:eastAsia="仿宋_GB2312"/>
          <w:b w:val="0"/>
          <w:color w:val="000000"/>
          <w:sz w:val="32"/>
          <w:szCs w:val="32"/>
        </w:rPr>
      </w:pPr>
      <w:r>
        <w:rPr>
          <w:rFonts w:hint="eastAsia" w:ascii="仿宋_GB2312" w:eastAsia="仿宋_GB2312"/>
          <w:b w:val="0"/>
          <w:color w:val="000000"/>
          <w:sz w:val="32"/>
          <w:szCs w:val="32"/>
        </w:rPr>
        <w:t>（6）致谢：“致谢”，小二号，宋体，加粗，居中；内容填写为小四号宋体，1.5倍行间距。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="0" w:beforeAutospacing="0" w:after="0" w:afterAutospacing="0" w:line="620" w:lineRule="exact"/>
        <w:ind w:firstLine="640" w:firstLineChars="200"/>
        <w:jc w:val="both"/>
        <w:textAlignment w:val="auto"/>
        <w:rPr>
          <w:rFonts w:ascii="仿宋_GB2312" w:eastAsia="仿宋_GB2312"/>
          <w:b w:val="0"/>
          <w:color w:val="000000"/>
          <w:sz w:val="32"/>
          <w:szCs w:val="32"/>
        </w:rPr>
      </w:pPr>
      <w:r>
        <w:rPr>
          <w:rFonts w:hint="eastAsia" w:ascii="仿宋_GB2312" w:eastAsia="仿宋_GB2312"/>
          <w:b w:val="0"/>
          <w:color w:val="000000"/>
          <w:sz w:val="32"/>
          <w:szCs w:val="32"/>
        </w:rPr>
        <w:t>（7）附录：“附录”，小二号，宋体，加粗，居中；内容填写为小四号宋体，1.5倍行间距。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（二）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装订规范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封面要认真填写，做到工整美观。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设计原则上采用普通装订。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Cs/>
          <w:color w:val="000000"/>
          <w:sz w:val="32"/>
          <w:szCs w:val="32"/>
        </w:rPr>
        <w:t>3. 设计用纸：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①毕业设计纸张规格使用A4纸打印，内容双面打印。②各学院统一使用毕业设计资料袋。内部装毕业设计，译文及原文，过程管理手册，有关论文附件等。</w:t>
      </w:r>
      <w:r>
        <w:rPr>
          <w:rFonts w:hint="eastAsia" w:ascii="仿宋_GB2312" w:hAnsi="宋体" w:eastAsia="仿宋_GB2312"/>
          <w:bCs/>
          <w:color w:val="000000"/>
          <w:sz w:val="32"/>
          <w:szCs w:val="32"/>
        </w:rPr>
        <w:t>③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封面统一使用浅蓝色封皮。④装订时，四周切平整，要求字迹清楚，整齐美观。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3" w:firstLineChars="200"/>
        <w:textAlignment w:val="auto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（三）其他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Autospacing="0" w:line="620" w:lineRule="exact"/>
        <w:ind w:firstLine="640" w:firstLineChars="200"/>
        <w:textAlignment w:val="auto"/>
        <w:rPr>
          <w:rFonts w:ascii="仿宋_GB2312" w:hAnsi="宋体" w:eastAsia="仿宋_GB2312" w:cs="Courier New"/>
          <w:color w:val="000000"/>
          <w:sz w:val="32"/>
          <w:szCs w:val="32"/>
        </w:rPr>
      </w:pPr>
      <w:r>
        <w:rPr>
          <w:rFonts w:hint="eastAsia" w:ascii="仿宋_GB2312" w:hAnsi="宋体" w:eastAsia="仿宋_GB2312" w:cs="Courier New"/>
          <w:color w:val="000000"/>
          <w:sz w:val="32"/>
          <w:szCs w:val="32"/>
        </w:rPr>
        <w:t>毕业设计中各项撰写规范未尽事项各学院可参考《中国学术期刊检索与评价数据规范》以及相关学科专业学术文献进行适当调整，并报教务处备案。</w:t>
      </w: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附表一:</w:t>
      </w:r>
    </w:p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jc w:val="center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ascii="仿宋_GB2312" w:hAnsi="宋体" w:eastAsia="仿宋_GB2312"/>
          <w:color w:val="000000"/>
          <w:sz w:val="32"/>
          <w:szCs w:val="32"/>
        </w:rPr>
        <w:drawing>
          <wp:inline distT="0" distB="0" distL="114300" distR="114300">
            <wp:extent cx="3399790" cy="1104900"/>
            <wp:effectExtent l="0" t="0" r="13970" b="762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ind w:firstLine="643" w:firstLineChars="200"/>
        <w:jc w:val="center"/>
        <w:rPr>
          <w:rFonts w:ascii="仿宋_GB2312" w:hAnsi="宋体" w:eastAsia="仿宋_GB2312"/>
          <w:b/>
          <w:color w:val="000000"/>
          <w:sz w:val="32"/>
          <w:szCs w:val="32"/>
        </w:rPr>
      </w:pPr>
      <w:bookmarkStart w:id="0" w:name="OLE_LINK14"/>
    </w:p>
    <w:p>
      <w:pPr>
        <w:jc w:val="center"/>
        <w:rPr>
          <w:rFonts w:ascii="仿宋_GB2312" w:hAnsi="宋体" w:eastAsia="仿宋_GB2312"/>
          <w:b/>
          <w:color w:val="000000"/>
          <w:sz w:val="5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52"/>
          <w:szCs w:val="32"/>
        </w:rPr>
        <w:t>本科生毕业设计</w:t>
      </w:r>
      <w:bookmarkEnd w:id="0"/>
    </w:p>
    <w:p>
      <w:pPr>
        <w:jc w:val="center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bookmarkStart w:id="1" w:name="OLE_LINK15"/>
      <w:r>
        <w:rPr>
          <w:rFonts w:hint="eastAsia" w:ascii="仿宋_GB2312" w:hAnsi="宋体" w:eastAsia="仿宋_GB2312"/>
          <w:b/>
          <w:bCs/>
          <w:color w:val="000000"/>
          <w:sz w:val="52"/>
          <w:szCs w:val="32"/>
        </w:rPr>
        <w:t>过程管理手册</w:t>
      </w:r>
    </w:p>
    <w:bookmarkEnd w:id="1"/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学　　号：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学生姓名：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教学学院：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届　　别：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专业班级：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                      　</w:t>
      </w: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指导教师</w:t>
      </w: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                  　</w:t>
      </w: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指导教师</w:t>
      </w: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                  　</w:t>
      </w: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评阅教师</w:t>
      </w:r>
    </w:p>
    <w:p>
      <w:pPr>
        <w:spacing w:line="7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                  　</w:t>
      </w:r>
    </w:p>
    <w:p>
      <w:pPr>
        <w:spacing w:line="600" w:lineRule="exact"/>
        <w:ind w:firstLine="643" w:firstLineChars="200"/>
        <w:rPr>
          <w:rFonts w:ascii="仿宋_GB2312" w:hAnsi="宋体" w:eastAsia="仿宋_GB2312"/>
          <w:b/>
          <w:bCs/>
          <w:color w:val="000000"/>
          <w:sz w:val="32"/>
          <w:szCs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萍乡学院教务处制</w:t>
      </w:r>
    </w:p>
    <w:p>
      <w:pPr>
        <w:spacing w:line="600" w:lineRule="exact"/>
        <w:jc w:val="center"/>
        <w:rPr>
          <w:rFonts w:ascii="仿宋_GB2312" w:hAnsi="宋体" w:eastAsia="仿宋_GB2312"/>
          <w:b/>
          <w:color w:val="000000"/>
          <w:sz w:val="32"/>
          <w:szCs w:val="32"/>
        </w:rPr>
      </w:pPr>
    </w:p>
    <w:p>
      <w:pPr>
        <w:spacing w:line="600" w:lineRule="exact"/>
        <w:jc w:val="center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说  明</w:t>
      </w:r>
    </w:p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任务书由指导教师与学生共同商定，并由指导教师填写，经学院毕业设计工作指导小组(教研室)审核后，发至学生手中；</w:t>
      </w:r>
    </w:p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学生应认真撰写毕业设计的开题报告，做好各阶段进展情况记录及个人工作总结；</w:t>
      </w:r>
    </w:p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3. 本手册中各部分内容应填写完整，签名齐全；</w:t>
      </w:r>
    </w:p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4. 本手册装订顺序为：任务书、开题报告、过程进展情况记录(含前期准备阶段、撰写阶段、中期自查、完善阶段)、个人工作总结、形式审查表、指导教师评价表、评阅教师评价表、答辩评分及成绩评定表；</w:t>
      </w:r>
    </w:p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5. 本手册在毕业设计完成后，与毕业设计一起交指导教师，作为毕业设计答辩的主要档案资料，并由各学院保存至学生毕业后四年。</w:t>
      </w:r>
    </w:p>
    <w:p>
      <w:pPr>
        <w:spacing w:line="600" w:lineRule="exact"/>
        <w:ind w:firstLine="640" w:firstLineChars="200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pageBreakBefore/>
        <w:spacing w:line="600" w:lineRule="exact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萍乡学院本科生毕业设计任务书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604"/>
        <w:gridCol w:w="1456"/>
        <w:gridCol w:w="1424"/>
        <w:gridCol w:w="1552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60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142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2" w:type="dxa"/>
            <w:noWrap w:val="0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968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中文题目</w:t>
            </w:r>
          </w:p>
        </w:tc>
        <w:tc>
          <w:tcPr>
            <w:tcW w:w="7004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英文题目</w:t>
            </w:r>
          </w:p>
        </w:tc>
        <w:tc>
          <w:tcPr>
            <w:tcW w:w="7004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8" w:hRule="atLeast"/>
          <w:jc w:val="center"/>
        </w:trPr>
        <w:tc>
          <w:tcPr>
            <w:tcW w:w="136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研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究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主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要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内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容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及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基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本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要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16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求</w:t>
            </w:r>
          </w:p>
        </w:tc>
        <w:tc>
          <w:tcPr>
            <w:tcW w:w="7004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6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主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要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参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考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资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料</w:t>
            </w:r>
          </w:p>
        </w:tc>
        <w:tc>
          <w:tcPr>
            <w:tcW w:w="7004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5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进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程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计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划</w:t>
            </w:r>
          </w:p>
        </w:tc>
        <w:tc>
          <w:tcPr>
            <w:tcW w:w="7004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33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毕业设计工作指导小组审核意见</w:t>
            </w:r>
          </w:p>
        </w:tc>
        <w:tc>
          <w:tcPr>
            <w:tcW w:w="7004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教学学院毕业设计工作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指导小组组长签名：        　   年   　月   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2" w:hRule="atLeast"/>
          <w:jc w:val="center"/>
        </w:trPr>
        <w:tc>
          <w:tcPr>
            <w:tcW w:w="136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签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名</w:t>
            </w:r>
          </w:p>
        </w:tc>
        <w:tc>
          <w:tcPr>
            <w:tcW w:w="7004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学生签名：　　  　　            年   　月 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指导教师签名：　　  　　        年   　月   　日</w:t>
            </w:r>
          </w:p>
        </w:tc>
      </w:tr>
    </w:tbl>
    <w:p>
      <w:pPr>
        <w:pageBreakBefore/>
        <w:spacing w:line="600" w:lineRule="exact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萍乡学院本科生毕业设计开题报告</w:t>
      </w:r>
    </w:p>
    <w:tbl>
      <w:tblPr>
        <w:tblStyle w:val="6"/>
        <w:tblW w:w="8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3437"/>
        <w:gridCol w:w="1652"/>
        <w:gridCol w:w="2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343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652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228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学院</w:t>
            </w:r>
          </w:p>
        </w:tc>
        <w:tc>
          <w:tcPr>
            <w:tcW w:w="343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652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228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选题编号</w:t>
            </w:r>
          </w:p>
        </w:tc>
        <w:tc>
          <w:tcPr>
            <w:tcW w:w="343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652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届别</w:t>
            </w:r>
          </w:p>
        </w:tc>
        <w:tc>
          <w:tcPr>
            <w:tcW w:w="228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16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6"/>
                <w:sz w:val="28"/>
                <w:szCs w:val="28"/>
              </w:rPr>
              <w:t>姓名及职称</w:t>
            </w:r>
          </w:p>
        </w:tc>
        <w:tc>
          <w:tcPr>
            <w:tcW w:w="7376" w:type="dxa"/>
            <w:gridSpan w:val="3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6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16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6"/>
                <w:sz w:val="28"/>
                <w:szCs w:val="28"/>
              </w:rPr>
              <w:t>姓名及职称</w:t>
            </w:r>
          </w:p>
        </w:tc>
        <w:tc>
          <w:tcPr>
            <w:tcW w:w="7376" w:type="dxa"/>
            <w:gridSpan w:val="3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中文题目</w:t>
            </w:r>
          </w:p>
        </w:tc>
        <w:tc>
          <w:tcPr>
            <w:tcW w:w="7376" w:type="dxa"/>
            <w:gridSpan w:val="3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英文题目</w:t>
            </w:r>
          </w:p>
        </w:tc>
        <w:tc>
          <w:tcPr>
            <w:tcW w:w="7376" w:type="dxa"/>
            <w:gridSpan w:val="3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8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600" w:lineRule="exact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</w:p>
        </w:tc>
        <w:tc>
          <w:tcPr>
            <w:tcW w:w="7376" w:type="dxa"/>
            <w:gridSpan w:val="3"/>
            <w:noWrap w:val="0"/>
            <w:vAlign w:val="center"/>
          </w:tcPr>
          <w:p>
            <w:pPr>
              <w:spacing w:line="500" w:lineRule="exact"/>
              <w:rPr>
                <w:rFonts w:ascii="仿宋_GB2312" w:hAnsi="宋体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（空一行）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开题报告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（宋体 粗体 四号 居中）</w:t>
            </w:r>
          </w:p>
          <w:p>
            <w:pPr>
              <w:spacing w:line="500" w:lineRule="exact"/>
              <w:rPr>
                <w:rFonts w:ascii="仿宋_GB2312" w:hAnsi="宋体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（空一行）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班级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姓名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 居中)</w:t>
            </w:r>
          </w:p>
          <w:p>
            <w:pPr>
              <w:spacing w:line="500" w:lineRule="exact"/>
              <w:rPr>
                <w:rFonts w:ascii="仿宋_GB2312" w:hAnsi="宋体" w:eastAsia="仿宋_GB2312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（空一行）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一、论文题目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英文标题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（Times New Roman 小四号）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中文标题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（宋体 小四号）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>二、文献综述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正文（宋体 小四号）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 xml:space="preserve">三、主要内容 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正文（宋体 小四号）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必要的设计图纸、计算公式、参数数据等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9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开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题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报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告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内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容</w:t>
            </w:r>
          </w:p>
        </w:tc>
        <w:tc>
          <w:tcPr>
            <w:tcW w:w="7376" w:type="dxa"/>
            <w:gridSpan w:val="3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ascii="仿宋_GB2312" w:hAnsi="宋体" w:eastAsia="仿宋_GB2312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 xml:space="preserve">四、详细提纲 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正文（宋体 小四号）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标题序号：各层次标题序号分别为：</w:t>
            </w:r>
          </w:p>
          <w:p>
            <w:pPr>
              <w:widowControl/>
              <w:spacing w:line="600" w:lineRule="exac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第一层： 一 、 二、 三 、 四 ……</w:t>
            </w:r>
          </w:p>
          <w:p>
            <w:pPr>
              <w:widowControl/>
              <w:spacing w:line="600" w:lineRule="exac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第二层： 1.  2. 3. 4.……</w:t>
            </w:r>
          </w:p>
          <w:p>
            <w:pPr>
              <w:widowControl/>
              <w:spacing w:line="600" w:lineRule="exac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第三层： （1） （2）（3）(4)……</w:t>
            </w:r>
          </w:p>
          <w:p>
            <w:pPr>
              <w:spacing w:line="600" w:lineRule="exact"/>
              <w:rPr>
                <w:rFonts w:ascii="仿宋_GB2312" w:hAnsi="宋体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>五、参考文献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英文参考书目（Times New Roman 小四号，按字母表顺序排列）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中文参考书目（小四号宋体，按汉语拼音字母表顺序排列）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 xml:space="preserve">六、进程计划 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注：1.行距为1.5倍行距；</w:t>
            </w:r>
          </w:p>
          <w:p>
            <w:pPr>
              <w:spacing w:line="600" w:lineRule="exact"/>
              <w:ind w:firstLine="560" w:firstLineChars="200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2.页边距设为2cm；</w:t>
            </w:r>
          </w:p>
          <w:p>
            <w:pPr>
              <w:spacing w:line="600" w:lineRule="exact"/>
              <w:ind w:firstLine="560" w:firstLineChars="200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3.字数为2000字；</w:t>
            </w:r>
          </w:p>
          <w:p>
            <w:pPr>
              <w:spacing w:line="600" w:lineRule="exact"/>
              <w:ind w:firstLine="560" w:firstLineChars="200"/>
              <w:rPr>
                <w:rFonts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4.用A4纸打印。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9" w:hRule="atLeast"/>
          <w:jc w:val="center"/>
        </w:trPr>
        <w:tc>
          <w:tcPr>
            <w:tcW w:w="153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开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题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报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告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内</w:t>
            </w:r>
          </w:p>
          <w:p>
            <w:pPr>
              <w:spacing w:line="600" w:lineRule="exact"/>
              <w:jc w:val="center"/>
              <w:rPr>
                <w:rFonts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容</w:t>
            </w:r>
          </w:p>
        </w:tc>
        <w:tc>
          <w:tcPr>
            <w:tcW w:w="7376" w:type="dxa"/>
            <w:gridSpan w:val="3"/>
            <w:noWrap w:val="0"/>
            <w:vAlign w:val="bottom"/>
          </w:tcPr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学生签名：　　  　　  　　　           年   　月   　日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指导教师签名：　　  　　                年   　月   　日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萍乡学院本科生毕业设计进展情况记录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（前期准备写阶段）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849"/>
        <w:gridCol w:w="1520"/>
        <w:gridCol w:w="1188"/>
        <w:gridCol w:w="1363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452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  号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2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3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156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452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中文题目</w:t>
            </w:r>
          </w:p>
        </w:tc>
        <w:tc>
          <w:tcPr>
            <w:tcW w:w="7485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452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英文题目</w:t>
            </w:r>
          </w:p>
        </w:tc>
        <w:tc>
          <w:tcPr>
            <w:tcW w:w="7485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452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7485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自     年    月　　　日    至　  　 年   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7" w:hRule="atLeast"/>
          <w:jc w:val="center"/>
        </w:trPr>
        <w:tc>
          <w:tcPr>
            <w:tcW w:w="1452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进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展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情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况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记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录</w:t>
            </w:r>
          </w:p>
        </w:tc>
        <w:tc>
          <w:tcPr>
            <w:tcW w:w="7485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学生签名：　                  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9" w:hRule="atLeast"/>
          <w:jc w:val="center"/>
        </w:trPr>
        <w:tc>
          <w:tcPr>
            <w:tcW w:w="1452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导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教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师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意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7485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指导教师签名：       　       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萍乡学院本科生毕业设计进展情况记录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（撰写阶段）</w:t>
      </w:r>
    </w:p>
    <w:tbl>
      <w:tblPr>
        <w:tblStyle w:val="6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849"/>
        <w:gridCol w:w="1463"/>
        <w:gridCol w:w="1245"/>
        <w:gridCol w:w="1448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124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48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3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中文题目</w:t>
            </w:r>
          </w:p>
        </w:tc>
        <w:tc>
          <w:tcPr>
            <w:tcW w:w="721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3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英文题目</w:t>
            </w:r>
          </w:p>
        </w:tc>
        <w:tc>
          <w:tcPr>
            <w:tcW w:w="721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367" w:type="dxa"/>
            <w:noWrap w:val="0"/>
            <w:vAlign w:val="center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721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自    年    月　　日    至　　   年   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0" w:hRule="atLeast"/>
          <w:jc w:val="center"/>
        </w:trPr>
        <w:tc>
          <w:tcPr>
            <w:tcW w:w="13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进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展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情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况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记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录</w:t>
            </w:r>
          </w:p>
        </w:tc>
        <w:tc>
          <w:tcPr>
            <w:tcW w:w="7213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学生签名：　            　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0" w:hRule="atLeast"/>
          <w:jc w:val="center"/>
        </w:trPr>
        <w:tc>
          <w:tcPr>
            <w:tcW w:w="13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导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教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师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意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7213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指导教师签名：            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萍乡学院本科生毕业设计进展情况记录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（中期自查阶段）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849"/>
        <w:gridCol w:w="1224"/>
        <w:gridCol w:w="1484"/>
        <w:gridCol w:w="1082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0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148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157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中文题目</w:t>
            </w:r>
          </w:p>
        </w:tc>
        <w:tc>
          <w:tcPr>
            <w:tcW w:w="721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英文题目</w:t>
            </w:r>
          </w:p>
        </w:tc>
        <w:tc>
          <w:tcPr>
            <w:tcW w:w="721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721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自　    年    月　　日    至　　   年   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9" w:hRule="atLeast"/>
          <w:jc w:val="center"/>
        </w:trPr>
        <w:tc>
          <w:tcPr>
            <w:tcW w:w="10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进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展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情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况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记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录</w:t>
            </w:r>
          </w:p>
        </w:tc>
        <w:tc>
          <w:tcPr>
            <w:tcW w:w="7213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学生签名：　            　  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5" w:hRule="atLeast"/>
          <w:jc w:val="center"/>
        </w:trPr>
        <w:tc>
          <w:tcPr>
            <w:tcW w:w="106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导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教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师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意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7213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指导教师签名：                   　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萍乡学院本科生毕业设计进展情况记录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（完善阶段）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849"/>
        <w:gridCol w:w="1463"/>
        <w:gridCol w:w="1245"/>
        <w:gridCol w:w="139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6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124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39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147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中文题目</w:t>
            </w:r>
          </w:p>
        </w:tc>
        <w:tc>
          <w:tcPr>
            <w:tcW w:w="7422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英文题目</w:t>
            </w:r>
          </w:p>
        </w:tc>
        <w:tc>
          <w:tcPr>
            <w:tcW w:w="7422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7422" w:type="dxa"/>
            <w:gridSpan w:val="5"/>
            <w:noWrap w:val="0"/>
            <w:vAlign w:val="center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自     年    月　　　日   至　　   年    月　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9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进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展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情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况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记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录</w:t>
            </w:r>
          </w:p>
        </w:tc>
        <w:tc>
          <w:tcPr>
            <w:tcW w:w="7422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学生签名：　                  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导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教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师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意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7422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指导教师签名：       　       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萍乡学院本科生毕业设计个人学习工作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总  结</w:t>
      </w:r>
    </w:p>
    <w:tbl>
      <w:tblPr>
        <w:tblStyle w:val="6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849"/>
        <w:gridCol w:w="1479"/>
        <w:gridCol w:w="1229"/>
        <w:gridCol w:w="160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7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中文题目</w:t>
            </w:r>
          </w:p>
        </w:tc>
        <w:tc>
          <w:tcPr>
            <w:tcW w:w="7438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pacing w:val="-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8"/>
                <w:szCs w:val="28"/>
              </w:rPr>
              <w:t>英文题目</w:t>
            </w:r>
          </w:p>
        </w:tc>
        <w:tc>
          <w:tcPr>
            <w:tcW w:w="7438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7438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自     年    月　　日  至　　  年    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4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习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工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作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总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结</w:t>
            </w:r>
          </w:p>
        </w:tc>
        <w:tc>
          <w:tcPr>
            <w:tcW w:w="7438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学生签名：　            　    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导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教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师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意</w:t>
            </w:r>
          </w:p>
          <w:p>
            <w:pPr>
              <w:spacing w:line="50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7438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指导教师签名：       　              年  　月  　日</w:t>
            </w:r>
          </w:p>
          <w:p>
            <w:pPr>
              <w:spacing w:line="5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萍乡学院本科生毕业设计形式审查表</w:t>
      </w:r>
    </w:p>
    <w:tbl>
      <w:tblPr>
        <w:tblStyle w:val="6"/>
        <w:tblW w:w="0" w:type="auto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620"/>
        <w:gridCol w:w="1440"/>
        <w:gridCol w:w="1440"/>
        <w:gridCol w:w="1080"/>
        <w:gridCol w:w="286"/>
        <w:gridCol w:w="770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64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学号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学生姓名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36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专业班级</w:t>
            </w:r>
          </w:p>
        </w:tc>
        <w:tc>
          <w:tcPr>
            <w:tcW w:w="1843" w:type="dxa"/>
            <w:gridSpan w:val="2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364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中文题目</w:t>
            </w:r>
          </w:p>
        </w:tc>
        <w:tc>
          <w:tcPr>
            <w:tcW w:w="7709" w:type="dxa"/>
            <w:gridSpan w:val="7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1364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英文题目</w:t>
            </w:r>
          </w:p>
        </w:tc>
        <w:tc>
          <w:tcPr>
            <w:tcW w:w="7709" w:type="dxa"/>
            <w:gridSpan w:val="7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1364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形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式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审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查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内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容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（在是、否、无相应的空格里打“√”，“否”指未达到规范要求，“无”指没有相应要求或项目）</w:t>
            </w: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项　目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是</w:t>
            </w: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否</w:t>
            </w:r>
          </w:p>
        </w:tc>
        <w:tc>
          <w:tcPr>
            <w:tcW w:w="1073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封面填写完整正确（含外文题目）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文稿为A4打印稿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文字编排格式规范统一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有中文摘要（含中文关键词）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中文关键词为3－5个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有外文摘要（含外文关键词）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有目录（标题文字、页码与内文相符）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正文有小标题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正文标点符号使用正确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正文无错别字或病句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参考文献有10篇以上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参考文献含外文资料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参考文献含最新期刊资料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参考文献序号在文中有标注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参考文献格式规范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过程进展情况记录含中期自查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过程进展情况记录含个人工作总结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过程进展情况记录反映了学生的实际工作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过程进展情况记录填写完整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过程进展情况记录内容无逻辑错误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图表设计与绘制规范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附带了光盘等程序载体或电子稿已复制至学院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56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73" w:type="dxa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8" w:hRule="atLeast"/>
        </w:trPr>
        <w:tc>
          <w:tcPr>
            <w:tcW w:w="1364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指导教师审查意见</w:t>
            </w:r>
          </w:p>
        </w:tc>
        <w:tc>
          <w:tcPr>
            <w:tcW w:w="7709" w:type="dxa"/>
            <w:gridSpan w:val="7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形式审查合格（　　）　不合格（　　）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指导教师签名：　　　　　　　　　　　　   　　　年　　　月　　　日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8" w:hRule="atLeast"/>
        </w:trPr>
        <w:tc>
          <w:tcPr>
            <w:tcW w:w="1364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核查意见</w:t>
            </w:r>
          </w:p>
        </w:tc>
        <w:tc>
          <w:tcPr>
            <w:tcW w:w="7709" w:type="dxa"/>
            <w:gridSpan w:val="7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形式核查合格（　　）　不合格（　　）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教学学院毕业论文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指导小组组长签名：　　　  　　                　年　　　月　　　日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萍乡学院本科生毕业设计指导教师评价表</w:t>
      </w: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60"/>
        <w:gridCol w:w="1440"/>
        <w:gridCol w:w="1515"/>
        <w:gridCol w:w="1545"/>
        <w:gridCol w:w="720"/>
        <w:gridCol w:w="3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姓名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515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专业技术职务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工作单位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515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学生姓名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专业班级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中文题目</w:t>
            </w:r>
          </w:p>
        </w:tc>
        <w:tc>
          <w:tcPr>
            <w:tcW w:w="6840" w:type="dxa"/>
            <w:gridSpan w:val="6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英文题目</w:t>
            </w:r>
          </w:p>
        </w:tc>
        <w:tc>
          <w:tcPr>
            <w:tcW w:w="6840" w:type="dxa"/>
            <w:gridSpan w:val="6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8280" w:type="dxa"/>
            <w:gridSpan w:val="8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指  导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Cs w:val="21"/>
              </w:rPr>
              <w:t>指标</w:t>
            </w:r>
          </w:p>
        </w:tc>
        <w:tc>
          <w:tcPr>
            <w:tcW w:w="55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考核项目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选题质量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20%</w:t>
            </w: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选题符合专业培养目标，体现综合训练基本要求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题目难易度（只分难、适中、容易）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题目工作量（只分大、适中、小）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题目与生产、科研、实验室建设等实际的结合程度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毕业设计质量80%</w:t>
            </w:r>
          </w:p>
        </w:tc>
        <w:tc>
          <w:tcPr>
            <w:tcW w:w="5580" w:type="dxa"/>
            <w:gridSpan w:val="5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综合运用知识</w:t>
            </w:r>
          </w:p>
        </w:tc>
        <w:tc>
          <w:tcPr>
            <w:tcW w:w="1620" w:type="dxa"/>
            <w:gridSpan w:val="2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查阅文献资料及资料应用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实验设计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计算能力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外语应用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计算机应用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创新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single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对实验结果的分析能力（或综合分析能力、技术经济分析能力）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插图（或图纸）质量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设计说明书撰写水平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设计的实用性与科学性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设计规范化程度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</w:trPr>
        <w:tc>
          <w:tcPr>
            <w:tcW w:w="6660" w:type="dxa"/>
            <w:gridSpan w:val="6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总分（百分制）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1" w:hRule="atLeast"/>
        </w:trPr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导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教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师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意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见</w:t>
            </w:r>
          </w:p>
        </w:tc>
        <w:tc>
          <w:tcPr>
            <w:tcW w:w="7200" w:type="dxa"/>
            <w:gridSpan w:val="7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指导教师评语：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评阅合格，建议提交答辩 　　　　  是(    ) 　 否(    )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指导教师签名：　　　　　　　　　　   　　　　年　　　月　　　日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萍乡学院本科生毕业设计评阅教师评价表</w:t>
      </w: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60"/>
        <w:gridCol w:w="1440"/>
        <w:gridCol w:w="1515"/>
        <w:gridCol w:w="1545"/>
        <w:gridCol w:w="720"/>
        <w:gridCol w:w="3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  <w:lang w:val="en-US" w:eastAsia="zh-CN"/>
              </w:rPr>
              <w:t>评阅</w:t>
            </w:r>
            <w:r>
              <w:rPr>
                <w:rFonts w:hint="eastAsia" w:ascii="仿宋_GB2312" w:hAnsi="宋体" w:eastAsia="仿宋_GB2312"/>
                <w:color w:val="000000"/>
                <w:szCs w:val="21"/>
              </w:rPr>
              <w:t>教师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姓名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515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专业技术职务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工作单位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515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学生姓名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专业班级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中文题目</w:t>
            </w:r>
          </w:p>
        </w:tc>
        <w:tc>
          <w:tcPr>
            <w:tcW w:w="6840" w:type="dxa"/>
            <w:gridSpan w:val="6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英文题目</w:t>
            </w:r>
          </w:p>
        </w:tc>
        <w:tc>
          <w:tcPr>
            <w:tcW w:w="6840" w:type="dxa"/>
            <w:gridSpan w:val="6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8280" w:type="dxa"/>
            <w:gridSpan w:val="8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  <w:lang w:val="en-US" w:eastAsia="zh-CN"/>
              </w:rPr>
              <w:t>评  阅</w:t>
            </w: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 xml:space="preserve">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Cs w:val="21"/>
              </w:rPr>
              <w:t>指标</w:t>
            </w:r>
          </w:p>
        </w:tc>
        <w:tc>
          <w:tcPr>
            <w:tcW w:w="55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考核项目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选题质量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20%</w:t>
            </w: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选题符合专业培养目标，体现综合训练基本要求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题目难易度（只分难、适中、容易）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题目工作量（只分大、适中、小）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题目与生产、科研、实验室建设等实际的结合程度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毕业设计质量80%</w:t>
            </w:r>
          </w:p>
        </w:tc>
        <w:tc>
          <w:tcPr>
            <w:tcW w:w="5580" w:type="dxa"/>
            <w:gridSpan w:val="5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综合运用知识</w:t>
            </w:r>
          </w:p>
        </w:tc>
        <w:tc>
          <w:tcPr>
            <w:tcW w:w="1620" w:type="dxa"/>
            <w:gridSpan w:val="2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查阅文献资料及资料应用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实验设计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计算能力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外语应用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计算机应用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创新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single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对实验结果的分析能力（或综合分析能力、技术经济分析能力）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插图（或图纸）质量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设计说明书撰写水平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设计的实用性与科学性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580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设计规范化程度</w:t>
            </w:r>
          </w:p>
        </w:tc>
        <w:tc>
          <w:tcPr>
            <w:tcW w:w="1620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</w:trPr>
        <w:tc>
          <w:tcPr>
            <w:tcW w:w="6660" w:type="dxa"/>
            <w:gridSpan w:val="6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总分（百分制）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1" w:hRule="atLeast"/>
        </w:trPr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评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阅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教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师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意</w:t>
            </w:r>
          </w:p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见</w:t>
            </w:r>
          </w:p>
        </w:tc>
        <w:tc>
          <w:tcPr>
            <w:tcW w:w="7200" w:type="dxa"/>
            <w:gridSpan w:val="7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评阅教师评语：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评阅合格，建议提交答辩 　　　　  是(    ) 　 否(    )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评阅教师签名：　　　　　　　　　　   　　　　年　　　月　　　日</w:t>
            </w:r>
          </w:p>
          <w:p>
            <w:pPr>
              <w:rPr>
                <w:rFonts w:ascii="仿宋_GB2312" w:hAnsi="宋体" w:eastAsia="仿宋_GB2312"/>
                <w:color w:val="000000"/>
                <w:szCs w:val="21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萍乡学院本科生毕业设计答辩评分及成绩评定表</w:t>
      </w:r>
    </w:p>
    <w:tbl>
      <w:tblPr>
        <w:tblStyle w:val="6"/>
        <w:tblpPr w:leftFromText="180" w:rightFromText="180" w:vertAnchor="text" w:horzAnchor="margin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26"/>
        <w:gridCol w:w="1335"/>
        <w:gridCol w:w="1275"/>
        <w:gridCol w:w="1418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学号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33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学生姓名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41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专业班级</w:t>
            </w:r>
          </w:p>
        </w:tc>
        <w:tc>
          <w:tcPr>
            <w:tcW w:w="11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选题编号</w:t>
            </w:r>
          </w:p>
        </w:tc>
        <w:tc>
          <w:tcPr>
            <w:tcW w:w="4536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41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届别</w:t>
            </w:r>
          </w:p>
        </w:tc>
        <w:tc>
          <w:tcPr>
            <w:tcW w:w="11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中文题目</w:t>
            </w:r>
          </w:p>
        </w:tc>
        <w:tc>
          <w:tcPr>
            <w:tcW w:w="7146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3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英文题目</w:t>
            </w:r>
          </w:p>
        </w:tc>
        <w:tc>
          <w:tcPr>
            <w:tcW w:w="7146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陈述时间</w:t>
            </w:r>
          </w:p>
        </w:tc>
        <w:tc>
          <w:tcPr>
            <w:tcW w:w="3261" w:type="dxa"/>
            <w:gridSpan w:val="2"/>
            <w:noWrap w:val="0"/>
            <w:vAlign w:val="center"/>
          </w:tcPr>
          <w:p>
            <w:pPr>
              <w:wordWrap w:val="0"/>
              <w:spacing w:line="360" w:lineRule="auto"/>
              <w:jc w:val="right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分钟    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问答时间</w:t>
            </w:r>
          </w:p>
        </w:tc>
        <w:tc>
          <w:tcPr>
            <w:tcW w:w="261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.         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答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辩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记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录</w:t>
            </w:r>
          </w:p>
        </w:tc>
        <w:tc>
          <w:tcPr>
            <w:tcW w:w="7146" w:type="dxa"/>
            <w:gridSpan w:val="5"/>
            <w:noWrap w:val="0"/>
            <w:vAlign w:val="bottom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记录人签名：　　　　　　 　     　　　年　　　月　　　日</w:t>
            </w:r>
          </w:p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答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辩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小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组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评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语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7146" w:type="dxa"/>
            <w:gridSpan w:val="5"/>
            <w:noWrap w:val="0"/>
            <w:vAlign w:val="bottom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答辩小组成员签名：　　　           　　年　　　月　　　日</w:t>
            </w:r>
          </w:p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</w:tbl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225"/>
        <w:gridCol w:w="4386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04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b/>
                <w:bCs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 w:val="24"/>
              </w:rPr>
              <w:t>指标</w:t>
            </w:r>
          </w:p>
        </w:tc>
        <w:tc>
          <w:tcPr>
            <w:tcW w:w="5611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b/>
                <w:bCs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  <w:t>考核项目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b/>
                <w:bCs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9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答辩评分40%</w:t>
            </w:r>
          </w:p>
        </w:tc>
        <w:tc>
          <w:tcPr>
            <w:tcW w:w="1225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毕业设计质量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50%</w:t>
            </w:r>
          </w:p>
        </w:tc>
        <w:tc>
          <w:tcPr>
            <w:tcW w:w="4386" w:type="dxa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写作水平</w:t>
            </w:r>
          </w:p>
        </w:tc>
        <w:tc>
          <w:tcPr>
            <w:tcW w:w="1620" w:type="dxa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386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规范程度</w:t>
            </w:r>
          </w:p>
        </w:tc>
        <w:tc>
          <w:tcPr>
            <w:tcW w:w="1620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386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完成情况</w:t>
            </w:r>
          </w:p>
        </w:tc>
        <w:tc>
          <w:tcPr>
            <w:tcW w:w="1620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6" w:hRule="atLeast"/>
        </w:trPr>
        <w:tc>
          <w:tcPr>
            <w:tcW w:w="10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386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成果技术水平(理论分析、计算、实验和实物性能)</w:t>
            </w:r>
          </w:p>
        </w:tc>
        <w:tc>
          <w:tcPr>
            <w:tcW w:w="1620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</w:trPr>
        <w:tc>
          <w:tcPr>
            <w:tcW w:w="10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386" w:type="dxa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设计的正确性、创造性和实用性等情况</w:t>
            </w:r>
          </w:p>
        </w:tc>
        <w:tc>
          <w:tcPr>
            <w:tcW w:w="1620" w:type="dxa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</w:trPr>
        <w:tc>
          <w:tcPr>
            <w:tcW w:w="10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答辩表现50%</w:t>
            </w:r>
          </w:p>
        </w:tc>
        <w:tc>
          <w:tcPr>
            <w:tcW w:w="4386" w:type="dxa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仪表</w:t>
            </w:r>
          </w:p>
        </w:tc>
        <w:tc>
          <w:tcPr>
            <w:tcW w:w="1620" w:type="dxa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386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内容陈述</w:t>
            </w:r>
          </w:p>
        </w:tc>
        <w:tc>
          <w:tcPr>
            <w:tcW w:w="1620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10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386" w:type="dxa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回答问题正确性</w:t>
            </w:r>
          </w:p>
        </w:tc>
        <w:tc>
          <w:tcPr>
            <w:tcW w:w="1620" w:type="dxa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0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总分</w:t>
            </w:r>
          </w:p>
        </w:tc>
        <w:tc>
          <w:tcPr>
            <w:tcW w:w="438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（百分制）</w:t>
            </w:r>
          </w:p>
        </w:tc>
        <w:tc>
          <w:tcPr>
            <w:tcW w:w="16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4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22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签名</w:t>
            </w:r>
          </w:p>
        </w:tc>
        <w:tc>
          <w:tcPr>
            <w:tcW w:w="600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答辩小组组长签名：　  　　   　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8" w:hRule="atLeast"/>
        </w:trPr>
        <w:tc>
          <w:tcPr>
            <w:tcW w:w="1049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指导教师评分30%</w:t>
            </w:r>
          </w:p>
        </w:tc>
        <w:tc>
          <w:tcPr>
            <w:tcW w:w="5611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（百分制）</w:t>
            </w:r>
          </w:p>
        </w:tc>
        <w:tc>
          <w:tcPr>
            <w:tcW w:w="162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4" w:hRule="atLeast"/>
        </w:trPr>
        <w:tc>
          <w:tcPr>
            <w:tcW w:w="104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评阅教师评分30%</w:t>
            </w:r>
          </w:p>
        </w:tc>
        <w:tc>
          <w:tcPr>
            <w:tcW w:w="561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（百分制）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104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总分</w:t>
            </w:r>
          </w:p>
        </w:tc>
        <w:tc>
          <w:tcPr>
            <w:tcW w:w="5611" w:type="dxa"/>
            <w:gridSpan w:val="2"/>
            <w:noWrap w:val="0"/>
            <w:vAlign w:val="center"/>
          </w:tcPr>
          <w:p>
            <w:pPr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总分＝答辩评分</w:t>
            </w:r>
            <w:r>
              <w:rPr>
                <w:rFonts w:hint="eastAsia" w:ascii="仿宋_GB2312" w:hAnsi="宋体"/>
                <w:color w:val="000000"/>
                <w:spacing w:val="-2"/>
                <w:sz w:val="24"/>
              </w:rPr>
              <w:t>﹡</w:t>
            </w: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40%+指导教师评分</w:t>
            </w:r>
            <w:r>
              <w:rPr>
                <w:rFonts w:hint="eastAsia" w:ascii="仿宋_GB2312" w:hAnsi="宋体"/>
                <w:color w:val="000000"/>
                <w:spacing w:val="-2"/>
                <w:sz w:val="24"/>
              </w:rPr>
              <w:t>﹡</w:t>
            </w: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30%</w:t>
            </w:r>
          </w:p>
          <w:p>
            <w:pPr>
              <w:ind w:firstLine="708" w:firstLineChars="300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+评阅教师评分</w:t>
            </w:r>
            <w:r>
              <w:rPr>
                <w:rFonts w:hint="eastAsia" w:ascii="仿宋_GB2312" w:hAnsi="宋体"/>
                <w:color w:val="000000"/>
                <w:spacing w:val="-2"/>
                <w:sz w:val="24"/>
              </w:rPr>
              <w:t>﹡</w:t>
            </w: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30%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2" w:hRule="atLeast"/>
        </w:trPr>
        <w:tc>
          <w:tcPr>
            <w:tcW w:w="104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成绩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总评</w:t>
            </w:r>
          </w:p>
        </w:tc>
        <w:tc>
          <w:tcPr>
            <w:tcW w:w="7231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(五级记分制)</w:t>
            </w: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教学学院毕业设计</w:t>
            </w:r>
          </w:p>
          <w:p>
            <w:pPr>
              <w:spacing w:line="360" w:lineRule="auto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领导</w:t>
            </w:r>
            <w:bookmarkStart w:id="2" w:name="_GoBack"/>
            <w:bookmarkEnd w:id="2"/>
            <w:r>
              <w:rPr>
                <w:rFonts w:hint="eastAsia" w:ascii="仿宋_GB2312" w:hAnsi="宋体" w:eastAsia="仿宋_GB2312"/>
                <w:color w:val="000000"/>
                <w:sz w:val="24"/>
              </w:rPr>
              <w:t>小组组长签名：　　　  　　      　　年　　　月　　　日</w:t>
            </w:r>
          </w:p>
        </w:tc>
      </w:tr>
    </w:tbl>
    <w:p>
      <w:pPr>
        <w:rPr>
          <w:rFonts w:ascii="仿宋_GB2312" w:hAnsi="宋体" w:eastAsia="仿宋_GB2312"/>
          <w:color w:val="000000"/>
          <w:sz w:val="24"/>
        </w:rPr>
      </w:pPr>
      <w:r>
        <w:rPr>
          <w:rFonts w:hint="eastAsia" w:ascii="仿宋_GB2312" w:hAnsi="宋体" w:eastAsia="仿宋_GB2312"/>
          <w:color w:val="000000"/>
          <w:sz w:val="24"/>
        </w:rPr>
        <w:t>注：此表由答辩小组组织填写。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微软中国">
    <w15:presenceInfo w15:providerId="None" w15:userId="微软中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1MDUwNDIzZjUyYTQwNWE2NGQ3YTVlNTA5YjNhZWIifQ=="/>
  </w:docVars>
  <w:rsids>
    <w:rsidRoot w:val="00D31D50"/>
    <w:rsid w:val="00085039"/>
    <w:rsid w:val="001B67A2"/>
    <w:rsid w:val="0026513F"/>
    <w:rsid w:val="00323B43"/>
    <w:rsid w:val="003D37D8"/>
    <w:rsid w:val="00426133"/>
    <w:rsid w:val="004358AB"/>
    <w:rsid w:val="00477600"/>
    <w:rsid w:val="008B7726"/>
    <w:rsid w:val="00C1152B"/>
    <w:rsid w:val="00C570C5"/>
    <w:rsid w:val="00D31D50"/>
    <w:rsid w:val="00EF008B"/>
    <w:rsid w:val="35FF0056"/>
    <w:rsid w:val="3E274BAB"/>
    <w:rsid w:val="3EAB0654"/>
    <w:rsid w:val="4CA27DCB"/>
    <w:rsid w:val="52E8648C"/>
    <w:rsid w:val="5CD85FD2"/>
    <w:rsid w:val="5E1B14BE"/>
    <w:rsid w:val="700341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10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link w:val="9"/>
    <w:semiHidden/>
    <w:unhideWhenUsed/>
    <w:qFormat/>
    <w:uiPriority w:val="99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hAnsi="Tahoma" w:eastAsia="微软雅黑" w:cs="Times New Roman"/>
      <w:kern w:val="0"/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eastAsia="微软雅黑" w:cs="Times New Roman"/>
      <w:kern w:val="0"/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标题 1 Char"/>
    <w:basedOn w:val="7"/>
    <w:link w:val="2"/>
    <w:qFormat/>
    <w:uiPriority w:val="0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纯文本 Char"/>
    <w:basedOn w:val="7"/>
    <w:link w:val="3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character" w:customStyle="1" w:styleId="12">
    <w:name w:val="纯文本 Char1"/>
    <w:basedOn w:val="7"/>
    <w:link w:val="3"/>
    <w:semiHidden/>
    <w:qFormat/>
    <w:uiPriority w:val="99"/>
    <w:rPr>
      <w:rFonts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1332</Words>
  <Characters>7599</Characters>
  <Lines>63</Lines>
  <Paragraphs>17</Paragraphs>
  <TotalTime>7</TotalTime>
  <ScaleCrop>false</ScaleCrop>
  <LinksUpToDate>false</LinksUpToDate>
  <CharactersWithSpaces>8914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2017-09-13T03:19:00Z</dcterms:created>
  <dc:creator>Administrator</dc:creator>
  <cp:lastModifiedBy>こぶし</cp:lastModifiedBy>
  <dcterms:modified xsi:type="dcterms:W3CDTF">2023-10-18T01:51:51Z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CE6BD387EC94416CA06EAA9166B7068B_13</vt:lpwstr>
  </property>
</Properties>
</file>